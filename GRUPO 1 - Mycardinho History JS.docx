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1DDF" w:rsidP="00031DDF" w:rsidRDefault="00031DDF" w14:paraId="779572FA" w14:textId="39E0A5DB">
      <w:pPr>
        <w:jc w:val="center"/>
        <w:rPr>
          <w:b w:val="1"/>
          <w:bCs w:val="1"/>
        </w:rPr>
      </w:pPr>
      <w:bookmarkStart w:name="_Int_tHaPbn7x" w:id="1727020276"/>
      <w:r w:rsidRPr="0EB0CFD2" w:rsidR="00031DDF">
        <w:rPr>
          <w:b w:val="1"/>
          <w:bCs w:val="1"/>
        </w:rPr>
        <w:t>GRUPO- CARUARU</w:t>
      </w:r>
      <w:bookmarkEnd w:id="1727020276"/>
    </w:p>
    <w:p w:rsidRPr="00031DDF" w:rsidR="00031DDF" w:rsidP="00A13BF0" w:rsidRDefault="00031DDF" w14:paraId="7A47A1F0" w14:textId="7AB3A0D9">
      <w:pPr>
        <w:spacing w:line="276" w:lineRule="auto"/>
      </w:pPr>
      <w:r w:rsidRPr="00A13BF0">
        <w:rPr>
          <w:b/>
          <w:bCs/>
        </w:rPr>
        <w:t>ALUNOS:</w:t>
      </w:r>
      <w:r w:rsidRPr="00A13BF0">
        <w:t xml:space="preserve"> </w:t>
      </w:r>
      <w:r w:rsidRPr="00A13BF0" w:rsidR="00A13BF0">
        <w:t>Wellington Roberto</w:t>
      </w:r>
      <w:r w:rsidR="00A13BF0">
        <w:t xml:space="preserve">, </w:t>
      </w:r>
      <w:r w:rsidRPr="00A13BF0" w:rsidR="00A13BF0">
        <w:t>Marcio Emiliano</w:t>
      </w:r>
      <w:r w:rsidR="00A13BF0">
        <w:t>,</w:t>
      </w:r>
      <w:r w:rsidR="007B3AF9">
        <w:t xml:space="preserve"> </w:t>
      </w:r>
      <w:r w:rsidRPr="007B3AF9" w:rsidR="007B3AF9">
        <w:t>Evanio Marcio</w:t>
      </w:r>
      <w:r w:rsidR="00851143">
        <w:t>,</w:t>
      </w:r>
      <w:r w:rsidR="00A13BF0">
        <w:t xml:space="preserve"> </w:t>
      </w:r>
      <w:r w:rsidRPr="00A13BF0" w:rsidR="00A13BF0">
        <w:t>Claudenor Guilherme</w:t>
      </w:r>
      <w:r w:rsidR="00A13BF0">
        <w:t xml:space="preserve">, </w:t>
      </w:r>
      <w:r w:rsidRPr="00A13BF0" w:rsidR="00A13BF0">
        <w:t>Lucas Emanuel</w:t>
      </w:r>
      <w:r w:rsidR="00A13BF0">
        <w:t xml:space="preserve">, </w:t>
      </w:r>
      <w:r w:rsidRPr="00A13BF0" w:rsidR="00A13BF0">
        <w:t>Jose Neilson</w:t>
      </w:r>
      <w:r w:rsidR="00A13BF0">
        <w:t xml:space="preserve">, </w:t>
      </w:r>
      <w:r w:rsidRPr="00A13BF0" w:rsidR="00A13BF0">
        <w:t>Henrique Lira</w:t>
      </w:r>
    </w:p>
    <w:p w:rsidR="6BF3BF54" w:rsidP="0EB0CFD2" w:rsidRDefault="6BF3BF54" w14:paraId="5F9D02F2" w14:textId="6079AE51">
      <w:pPr>
        <w:ind w:firstLine="708"/>
        <w:rPr>
          <w:ins w:author="LUCAS EMANUEL DA SILVA" w:date="2022-06-08T21:49:34.508Z" w:id="1859715302"/>
          <w:rFonts w:ascii="Times New Roman" w:hAnsi="Times New Roman" w:eastAsia="Calibri" w:cs=""/>
          <w:sz w:val="24"/>
          <w:szCs w:val="24"/>
        </w:rPr>
      </w:pPr>
      <w:r w:rsidR="00031DDF">
        <w:rPr/>
        <w:t xml:space="preserve">O </w:t>
      </w:r>
      <w:proofErr w:type="spellStart"/>
      <w:r w:rsidR="00031DDF">
        <w:rPr/>
        <w:t>Mycardinho</w:t>
      </w:r>
      <w:proofErr w:type="spellEnd"/>
      <w:r w:rsidR="00031DDF">
        <w:rPr/>
        <w:t xml:space="preserve"> JS </w:t>
      </w:r>
      <w:r w:rsidR="00031DDF">
        <w:rPr/>
        <w:t>necessita de um sistema de controle de vendas e estoque</w:t>
      </w:r>
      <w:r w:rsidR="00031DDF">
        <w:rPr/>
        <w:t xml:space="preserve">. </w:t>
      </w:r>
      <w:r w:rsidR="00031DDF">
        <w:rPr/>
        <w:t>O cliente vai ao mercado escolher seus produtos e ao finalizar suas escolhas vai ao caixa. O atendente recebe o cliente e passa todos os produtos para ter o valor final da venda, após isso é escolhido a forma de pagamento e finalizado a compra. O controle de estoque é feito pelo Dono do mercadinho que compra os produtos do Fornecedor.</w:t>
      </w:r>
      <w:del w:author="LUCAS EMANUEL DA SILVA" w:date="2022-06-08T21:49:34.484Z" w:id="2091814020">
        <w:r w:rsidRPr="0EB0CFD2" w:rsidDel="6BF3BF54">
          <w:rPr>
            <w:rFonts w:ascii="Times New Roman" w:hAnsi="Times New Roman" w:eastAsia="Calibri" w:cs=""/>
            <w:sz w:val="24"/>
            <w:szCs w:val="24"/>
          </w:rPr>
          <w:delText>Faltam os requisitos e o diagrama de caso</w:delText>
        </w:r>
        <w:r w:rsidRPr="0EB0CFD2" w:rsidDel="6BF3BF54">
          <w:rPr>
            <w:rFonts w:ascii="Times New Roman" w:hAnsi="Times New Roman" w:eastAsia="Calibri" w:cs=""/>
            <w:sz w:val="24"/>
            <w:szCs w:val="24"/>
          </w:rPr>
          <w:delText xml:space="preserve"> de uso</w:delText>
        </w:r>
      </w:del>
    </w:p>
    <w:p w:rsidR="0EB0CFD2" w:rsidP="0EB0CFD2" w:rsidRDefault="0EB0CFD2" w14:paraId="440A089C" w14:textId="2E6160CE">
      <w:pPr>
        <w:pStyle w:val="Normal"/>
        <w:ind w:firstLine="708"/>
        <w:rPr>
          <w:rFonts w:ascii="Times New Roman" w:hAnsi="Times New Roman" w:eastAsia="Calibri" w:cs=""/>
          <w:sz w:val="24"/>
          <w:szCs w:val="24"/>
        </w:rPr>
      </w:pPr>
    </w:p>
    <w:sectPr w:rsidRPr="00031DDF" w:rsidR="0004005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HaPbn7x" int2:invalidationBookmarkName="" int2:hashCode="Jt9RhbxxNlmCAl" int2:id="dcU8lP3f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tru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DF"/>
    <w:rsid w:val="00031DDF"/>
    <w:rsid w:val="00040051"/>
    <w:rsid w:val="005E3B16"/>
    <w:rsid w:val="007B3AF9"/>
    <w:rsid w:val="00851143"/>
    <w:rsid w:val="00860E01"/>
    <w:rsid w:val="00A13BF0"/>
    <w:rsid w:val="00A9394D"/>
    <w:rsid w:val="09DD5EAF"/>
    <w:rsid w:val="0D14FF71"/>
    <w:rsid w:val="0EB0CFD2"/>
    <w:rsid w:val="2F9E899F"/>
    <w:rsid w:val="5A543B95"/>
    <w:rsid w:val="668AB12F"/>
    <w:rsid w:val="6BF3B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FA9F7"/>
  <w15:chartTrackingRefBased/>
  <w15:docId w15:val="{4CDD5BF6-4AB7-4823-9A9D-1CA19B92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394D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3BF0"/>
    <w:pPr>
      <w:spacing w:before="100" w:beforeAutospacing="1" w:after="100" w:afterAutospacing="1" w:line="240" w:lineRule="auto"/>
      <w:jc w:val="left"/>
    </w:pPr>
    <w:rPr>
      <w:rFonts w:eastAsia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9cfad10649649f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7BDA0E6BA37B43AA72D90002DDA9BD" ma:contentTypeVersion="10" ma:contentTypeDescription="Create a new document." ma:contentTypeScope="" ma:versionID="143384d22a29213facd800dcbd49607a">
  <xsd:schema xmlns:xsd="http://www.w3.org/2001/XMLSchema" xmlns:xs="http://www.w3.org/2001/XMLSchema" xmlns:p="http://schemas.microsoft.com/office/2006/metadata/properties" xmlns:ns2="aa5c0d32-1a74-4336-8e11-9e2ea745af5b" xmlns:ns3="f8a206a2-b313-4fd2-b0ec-fa607b833453" targetNamespace="http://schemas.microsoft.com/office/2006/metadata/properties" ma:root="true" ma:fieldsID="8197b5545364e4b60583aff0ff4bd2b0" ns2:_="" ns3:_="">
    <xsd:import namespace="aa5c0d32-1a74-4336-8e11-9e2ea745af5b"/>
    <xsd:import namespace="f8a206a2-b313-4fd2-b0ec-fa607b8334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5c0d32-1a74-4336-8e11-9e2ea745af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206a2-b313-4fd2-b0ec-fa607b83345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A1E640-573E-4D5C-9AF8-EF50C5580BD9}"/>
</file>

<file path=customXml/itemProps2.xml><?xml version="1.0" encoding="utf-8"?>
<ds:datastoreItem xmlns:ds="http://schemas.openxmlformats.org/officeDocument/2006/customXml" ds:itemID="{8F95604B-4B2F-4F8F-AB8D-1C3475E38E3A}"/>
</file>

<file path=customXml/itemProps3.xml><?xml version="1.0" encoding="utf-8"?>
<ds:datastoreItem xmlns:ds="http://schemas.openxmlformats.org/officeDocument/2006/customXml" ds:itemID="{3CA92402-C1EF-41D1-B7E1-8462AC3A94F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Emanuel da Silva</dc:creator>
  <keywords/>
  <dc:description/>
  <lastModifiedBy>LUCAS EMANUEL DA SILVA</lastModifiedBy>
  <revision>5</revision>
  <dcterms:created xsi:type="dcterms:W3CDTF">2022-03-30T23:23:00.0000000Z</dcterms:created>
  <dcterms:modified xsi:type="dcterms:W3CDTF">2022-06-08T21:49:45.9563745Z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0x010100047BDA0E6BA37B43AA72D90002DDA9BD</vt:lpwstr>
  </property>
</Properties>
</file>